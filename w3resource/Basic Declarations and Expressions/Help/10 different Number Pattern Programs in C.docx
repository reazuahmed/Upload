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8F" w:rsidRPr="00530E8F" w:rsidRDefault="00530E8F" w:rsidP="00530E8F">
      <w:pPr>
        <w:pBdr>
          <w:bottom w:val="single" w:sz="6" w:space="1" w:color="CCCCCC"/>
        </w:pBdr>
        <w:spacing w:after="0" w:line="288" w:lineRule="atLeast"/>
        <w:textAlignment w:val="baseline"/>
        <w:outlineLvl w:val="0"/>
        <w:rPr>
          <w:rFonts w:ascii="Times New Roman" w:eastAsia="Times New Roman" w:hAnsi="Times New Roman" w:cs="Times New Roman"/>
          <w:color w:val="CC6600"/>
          <w:kern w:val="36"/>
          <w:sz w:val="38"/>
          <w:szCs w:val="38"/>
        </w:rPr>
      </w:pPr>
      <w:r w:rsidRPr="00530E8F">
        <w:rPr>
          <w:rFonts w:ascii="Times New Roman" w:eastAsia="Times New Roman" w:hAnsi="Times New Roman" w:cs="Times New Roman"/>
          <w:color w:val="CC6600"/>
          <w:kern w:val="36"/>
          <w:sz w:val="38"/>
          <w:szCs w:val="38"/>
        </w:rPr>
        <w:fldChar w:fldCharType="begin"/>
      </w:r>
      <w:r w:rsidRPr="00530E8F">
        <w:rPr>
          <w:rFonts w:ascii="Times New Roman" w:eastAsia="Times New Roman" w:hAnsi="Times New Roman" w:cs="Times New Roman"/>
          <w:color w:val="CC6600"/>
          <w:kern w:val="36"/>
          <w:sz w:val="38"/>
          <w:szCs w:val="38"/>
        </w:rPr>
        <w:instrText xml:space="preserve"> HYPERLINK "https://www.csharpstar.com/10-different-number-pattern-programs-in-csharp/" </w:instrText>
      </w:r>
      <w:r w:rsidRPr="00530E8F">
        <w:rPr>
          <w:rFonts w:ascii="Times New Roman" w:eastAsia="Times New Roman" w:hAnsi="Times New Roman" w:cs="Times New Roman"/>
          <w:color w:val="CC6600"/>
          <w:kern w:val="36"/>
          <w:sz w:val="38"/>
          <w:szCs w:val="38"/>
        </w:rPr>
        <w:fldChar w:fldCharType="separate"/>
      </w:r>
      <w:r w:rsidRPr="00530E8F">
        <w:rPr>
          <w:rFonts w:ascii="Times New Roman" w:eastAsia="Times New Roman" w:hAnsi="Times New Roman" w:cs="Times New Roman"/>
          <w:color w:val="006600"/>
          <w:kern w:val="36"/>
          <w:sz w:val="38"/>
          <w:szCs w:val="38"/>
          <w:u w:val="single"/>
          <w:bdr w:val="none" w:sz="0" w:space="0" w:color="auto" w:frame="1"/>
        </w:rPr>
        <w:t>10 different Number Pattern Programs in C#</w:t>
      </w:r>
      <w:r w:rsidRPr="00530E8F">
        <w:rPr>
          <w:rFonts w:ascii="Times New Roman" w:eastAsia="Times New Roman" w:hAnsi="Times New Roman" w:cs="Times New Roman"/>
          <w:color w:val="CC6600"/>
          <w:kern w:val="36"/>
          <w:sz w:val="38"/>
          <w:szCs w:val="38"/>
        </w:rPr>
        <w:fldChar w:fldCharType="end"/>
      </w:r>
    </w:p>
    <w:p w:rsidR="00530E8F" w:rsidRPr="00530E8F" w:rsidRDefault="00530E8F" w:rsidP="00530E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530E8F">
        <w:rPr>
          <w:rFonts w:ascii="Times New Roman" w:eastAsia="Times New Roman" w:hAnsi="Times New Roman" w:cs="Times New Roman"/>
          <w:color w:val="444444"/>
          <w:sz w:val="23"/>
          <w:szCs w:val="23"/>
        </w:rPr>
        <w:t>September 1, 2016 </w:t>
      </w:r>
      <w:hyperlink r:id="rId5" w:anchor="comments" w:history="1">
        <w:r w:rsidRPr="00530E8F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bdr w:val="none" w:sz="0" w:space="0" w:color="auto" w:frame="1"/>
          </w:rPr>
          <w:t>4</w:t>
        </w:r>
      </w:hyperlink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bookmarkStart w:id="0" w:name="_GoBack"/>
      <w:r>
        <w:rPr>
          <w:rFonts w:ascii="Trebuchet MS" w:eastAsia="Times New Roman" w:hAnsi="Trebuchet MS" w:cs="Times New Roman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6783501" cy="5257800"/>
            <wp:effectExtent l="0" t="0" r="0" b="0"/>
            <wp:docPr id="4" name="Picture 4" descr="Number Pattern program C#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Pattern program C#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50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CC6600"/>
          <w:sz w:val="36"/>
          <w:szCs w:val="36"/>
        </w:rPr>
      </w:pPr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Pattern 1:</w:t>
      </w:r>
    </w:p>
    <w:p w:rsidR="00530E8F" w:rsidRPr="00530E8F" w:rsidRDefault="00530E8F" w:rsidP="00530E8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>
        <w:rPr>
          <w:rFonts w:ascii="Trebuchet MS" w:eastAsia="Times New Roman" w:hAnsi="Trebuchet MS" w:cs="Times New Roman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3549650" cy="1962150"/>
            <wp:effectExtent l="0" t="0" r="0" b="0"/>
            <wp:docPr id="3" name="Picture 3" descr="Number Patterns in C#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ber Patterns in C#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class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pyramid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public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static void Main()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num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, space;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while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(true)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"Enter a number between 1 to 9 : 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num</w:t>
      </w:r>
      <w:proofErr w:type="spellEnd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Convert.ToInt32(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Console.ReadLine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space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num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- 1;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 = 1; i &lt;=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num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; i++)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(space = 1; space &lt;=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num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- i); space++)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 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j);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k = (i - 1); k &gt;= 1; k--)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k);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}  </w:t>
      </w:r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 xml:space="preserve">Try now in </w:t>
      </w:r>
      <w:proofErr w:type="spellStart"/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dotnetfiddle</w:t>
      </w:r>
      <w:proofErr w:type="spellEnd"/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 </w:t>
      </w:r>
      <w:hyperlink r:id="rId10" w:tgtFrame="_blank" w:history="1">
        <w:r w:rsidRPr="00530E8F">
          <w:rPr>
            <w:rFonts w:ascii="Trebuchet MS" w:eastAsia="Times New Roman" w:hAnsi="Trebuchet MS" w:cs="Times New Roman"/>
            <w:color w:val="21759B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.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 </w:t>
      </w:r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CC6600"/>
          <w:sz w:val="36"/>
          <w:szCs w:val="36"/>
        </w:rPr>
      </w:pPr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lastRenderedPageBreak/>
        <w:t>Pattern</w:t>
      </w:r>
      <w:proofErr w:type="gramStart"/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:2</w:t>
      </w:r>
      <w:proofErr w:type="gramEnd"/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22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333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4444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55555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class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NumberPattern</w:t>
      </w:r>
      <w:proofErr w:type="spellEnd"/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public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static void Main()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no = 5;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 = 1; i &lt;= 5; i++)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Console.ReadKey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  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 </w:t>
      </w:r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CC6600"/>
          <w:sz w:val="36"/>
          <w:szCs w:val="36"/>
        </w:rPr>
      </w:pPr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Pattern</w:t>
      </w:r>
      <w:proofErr w:type="gramStart"/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:3</w:t>
      </w:r>
      <w:proofErr w:type="gramEnd"/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1234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12345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1234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</w:t>
      </w:r>
    </w:p>
    <w:p w:rsidR="00530E8F" w:rsidRPr="00530E8F" w:rsidRDefault="00530E8F" w:rsidP="00530E8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You can try this pattern online </w:t>
      </w:r>
      <w:hyperlink r:id="rId11" w:tgtFrame="_blank" w:history="1">
        <w:r w:rsidRPr="00530E8F">
          <w:rPr>
            <w:rFonts w:ascii="Trebuchet MS" w:eastAsia="Times New Roman" w:hAnsi="Trebuchet MS" w:cs="Times New Roman"/>
            <w:color w:val="21759B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.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class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Program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public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static void Main(string[]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args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"Enter a number: 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n = Convert.ToInt32(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Console.ReadLine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 = 1; i &lt; n; i++)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j.ToString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 = n; i &gt;= 0; i--)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j.ToString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}</w:t>
      </w:r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 </w:t>
      </w:r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CC6600"/>
          <w:sz w:val="36"/>
          <w:szCs w:val="36"/>
        </w:rPr>
      </w:pPr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Pattern</w:t>
      </w:r>
      <w:proofErr w:type="gramStart"/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:4</w:t>
      </w:r>
      <w:proofErr w:type="gramEnd"/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12345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1234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</w:t>
      </w:r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1234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12345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class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Program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public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static void Main(string[]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args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"Enter a number: 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n = Convert.ToInt32(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Console.ReadLine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 = n; i &gt;= 0; i--)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j.ToString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 = 1; i &lt;= n; i++)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j.ToString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           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}</w:t>
      </w:r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 </w:t>
      </w:r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CC6600"/>
          <w:sz w:val="36"/>
          <w:szCs w:val="36"/>
        </w:rPr>
      </w:pPr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5. Pattern</w:t>
      </w:r>
      <w:proofErr w:type="gramStart"/>
      <w:r w:rsidRPr="00530E8F">
        <w:rPr>
          <w:rFonts w:ascii="Trebuchet MS" w:eastAsia="Times New Roman" w:hAnsi="Trebuchet MS" w:cs="Times New Roman"/>
          <w:color w:val="CC6600"/>
          <w:sz w:val="36"/>
          <w:szCs w:val="36"/>
        </w:rPr>
        <w:t>:5</w:t>
      </w:r>
      <w:proofErr w:type="gramEnd"/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t>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01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101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0101</w:t>
      </w: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10101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class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Program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public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static void Main(string[] </w:t>
      </w:r>
      <w:proofErr w:type="spell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args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int</w:t>
      </w:r>
      <w:proofErr w:type="spellEnd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i, j, n, p, q;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"\n\n");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"Print the Floyd's Triangle:\n");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"-----------------------------");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"\n\n");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"Input number of rows : 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        n = 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Convert.ToInt32(</w:t>
      </w:r>
      <w:proofErr w:type="spellStart"/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Console.ReadLine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());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(i = 1; i &lt;= n; i++)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{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if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(i % 2 == 0)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{ p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1; q = 0; 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else</w:t>
      </w:r>
      <w:proofErr w:type="gramEnd"/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{ p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0; q = 1; 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for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(j = 1; j &lt;= i; j++)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if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(j % 2 == 0)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"{0}", p);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</w:t>
      </w:r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else</w:t>
      </w:r>
      <w:proofErr w:type="gramEnd"/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"{0}", q);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    </w:t>
      </w:r>
      <w:proofErr w:type="spellStart"/>
      <w:proofErr w:type="gramStart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Console.Write</w:t>
      </w:r>
      <w:proofErr w:type="spell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"\n");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    }</w:t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530E8F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530E8F">
        <w:rPr>
          <w:rFonts w:ascii="Trebuchet MS" w:eastAsia="Times New Roman" w:hAnsi="Trebuchet MS" w:cs="Times New Roman"/>
          <w:color w:val="444444"/>
          <w:sz w:val="23"/>
          <w:szCs w:val="23"/>
        </w:rPr>
        <w:br/>
        <w:t> </w:t>
      </w:r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ins w:id="1" w:author="Unknown"/>
          <w:rFonts w:ascii="Trebuchet MS" w:eastAsia="Times New Roman" w:hAnsi="Trebuchet MS" w:cs="Times New Roman"/>
          <w:color w:val="CC6600"/>
          <w:sz w:val="36"/>
          <w:szCs w:val="36"/>
        </w:rPr>
      </w:pPr>
      <w:ins w:id="2" w:author="Unknown"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Pattern: 6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ns w:id="3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4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t>1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2 3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4 5 6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7 8 9 10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5" w:author="Unknown"/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ins w:id="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public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static void Main(string[] 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args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9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0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i, j, rows, k = 1;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"\n\n");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"Display the pattern like right angle triangle with number increased by 1:\n");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"---------------------------------------------------------------------------");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"\n\n");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1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2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lastRenderedPageBreak/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"Input number of rows : 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rows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= Convert.ToInt32(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Console.ReadLine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());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(i = 1; i &lt;= rows; i++)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9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30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(j = 1; j &lt;= i; j++)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31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32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"{0} ", k++);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3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3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"\n");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3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3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}  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3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3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}</w:t>
        </w:r>
      </w:ins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ins w:id="39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40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 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ins w:id="41" w:author="Unknown"/>
          <w:rFonts w:ascii="Trebuchet MS" w:eastAsia="Times New Roman" w:hAnsi="Trebuchet MS" w:cs="Times New Roman"/>
          <w:color w:val="CC6600"/>
          <w:sz w:val="36"/>
          <w:szCs w:val="36"/>
        </w:rPr>
      </w:pPr>
      <w:ins w:id="42" w:author="Unknown"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Pattern</w:t>
        </w:r>
        <w:proofErr w:type="gramStart"/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:7</w:t>
        </w:r>
        <w:proofErr w:type="gramEnd"/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ns w:id="43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44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t>1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1 2 3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1 2 3 4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1 2 3 4 5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1 2 3 4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1 2 3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1 2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1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45" w:author="Unknown"/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ins w:id="4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class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Program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4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4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49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5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5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public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static void Main(string[] 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args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5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5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5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5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i = 1; i &lt;= 5; i++)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5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5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5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5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j = 1; j &lt;= i; j++)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6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6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6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6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"" + (j));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64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6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6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6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6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69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7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2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7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k = 4; k &gt;= 0; --k)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7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7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7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7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lastRenderedPageBreak/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j = 1; j &lt;= k; j++)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8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8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8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8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"" + (k));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84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8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8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8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8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89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90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91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92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9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9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}</w:t>
        </w:r>
      </w:ins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ins w:id="95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96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 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ins w:id="97" w:author="Unknown"/>
          <w:rFonts w:ascii="Trebuchet MS" w:eastAsia="Times New Roman" w:hAnsi="Trebuchet MS" w:cs="Times New Roman"/>
          <w:color w:val="CC6600"/>
          <w:sz w:val="36"/>
          <w:szCs w:val="36"/>
        </w:rPr>
      </w:pPr>
      <w:ins w:id="98" w:author="Unknown"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Pattern</w:t>
        </w:r>
        <w:proofErr w:type="gramStart"/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:8</w:t>
        </w:r>
        <w:proofErr w:type="gramEnd"/>
      </w:ins>
    </w:p>
    <w:p w:rsidR="00530E8F" w:rsidRPr="00530E8F" w:rsidRDefault="00530E8F" w:rsidP="00530E8F">
      <w:pPr>
        <w:shd w:val="clear" w:color="auto" w:fill="FFFFFF"/>
        <w:spacing w:beforeAutospacing="1" w:after="0" w:afterAutospacing="1" w:line="240" w:lineRule="auto"/>
        <w:textAlignment w:val="baseline"/>
        <w:rPr>
          <w:ins w:id="99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r>
        <w:rPr>
          <w:rFonts w:ascii="Trebuchet MS" w:eastAsia="Times New Roman" w:hAnsi="Trebuchet MS" w:cs="Times New Roman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3676650" cy="1428750"/>
            <wp:effectExtent l="0" t="0" r="0" b="0"/>
            <wp:docPr id="2" name="Picture 2" descr="Number Pattern in C#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Pattern in C#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0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0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public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static void Main(string[] 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args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0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0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0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0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row, i, j, k;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0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0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"Enter the no. of row you want to print: 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0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0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row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= Convert.ToInt32(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Console.ReadLine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());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0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1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12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(i = 0; i &lt;= row; i++)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1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1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k = 1;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1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(j = i; j &lt;= row - 1; j++)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19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20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 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21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2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2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(j = 0; j &lt;= i; j++)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2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2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2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2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"{0} ", k);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2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2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k = (k * (i - j) / (j + 1));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3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3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3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3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3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3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3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3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lastRenderedPageBreak/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Console.ReadLine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);  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3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3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}</w:t>
        </w:r>
      </w:ins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ins w:id="140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141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 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ins w:id="142" w:author="Unknown"/>
          <w:rFonts w:ascii="Trebuchet MS" w:eastAsia="Times New Roman" w:hAnsi="Trebuchet MS" w:cs="Times New Roman"/>
          <w:color w:val="CC6600"/>
          <w:sz w:val="36"/>
          <w:szCs w:val="36"/>
        </w:rPr>
      </w:pPr>
      <w:ins w:id="143" w:author="Unknown"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Pattern 9: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ns w:id="144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145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t>5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54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543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5432</w:t>
        </w:r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54321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4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4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public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static void Main(string[] 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args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4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4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5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5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5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5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i = 5;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5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5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while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(i &gt;= 1)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5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5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5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5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j = 5;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6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6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while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(j &gt;= i)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6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6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6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6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j);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6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6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j--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6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6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7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7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i--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72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73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7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7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7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7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Console.Read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7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7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8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8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}</w:t>
        </w:r>
      </w:ins>
    </w:p>
    <w:p w:rsidR="00530E8F" w:rsidRPr="00530E8F" w:rsidRDefault="00530E8F" w:rsidP="00530E8F">
      <w:pPr>
        <w:shd w:val="clear" w:color="auto" w:fill="FFFFFF"/>
        <w:spacing w:after="0" w:line="240" w:lineRule="auto"/>
        <w:textAlignment w:val="baseline"/>
        <w:rPr>
          <w:ins w:id="182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183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br/>
          <w:t> 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ins w:id="184" w:author="Unknown"/>
          <w:rFonts w:ascii="Trebuchet MS" w:eastAsia="Times New Roman" w:hAnsi="Trebuchet MS" w:cs="Times New Roman"/>
          <w:color w:val="CC6600"/>
          <w:sz w:val="36"/>
          <w:szCs w:val="36"/>
        </w:rPr>
      </w:pPr>
      <w:ins w:id="185" w:author="Unknown"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Pattern</w:t>
        </w:r>
        <w:proofErr w:type="gramStart"/>
        <w:r w:rsidRPr="00530E8F">
          <w:rPr>
            <w:rFonts w:ascii="Trebuchet MS" w:eastAsia="Times New Roman" w:hAnsi="Trebuchet MS" w:cs="Times New Roman"/>
            <w:color w:val="CC6600"/>
            <w:sz w:val="36"/>
            <w:szCs w:val="36"/>
          </w:rPr>
          <w:t>:10</w:t>
        </w:r>
        <w:proofErr w:type="gramEnd"/>
      </w:ins>
    </w:p>
    <w:p w:rsidR="00530E8F" w:rsidRPr="00530E8F" w:rsidRDefault="00530E8F" w:rsidP="00530E8F">
      <w:pPr>
        <w:shd w:val="clear" w:color="auto" w:fill="FFFFFF"/>
        <w:spacing w:beforeAutospacing="1" w:after="0" w:afterAutospacing="1" w:line="240" w:lineRule="auto"/>
        <w:textAlignment w:val="baseline"/>
        <w:rPr>
          <w:ins w:id="186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r>
        <w:rPr>
          <w:rFonts w:ascii="Trebuchet MS" w:eastAsia="Times New Roman" w:hAnsi="Trebuchet MS" w:cs="Times New Roman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2609850" cy="1530350"/>
            <wp:effectExtent l="0" t="0" r="0" b="0"/>
            <wp:docPr id="1" name="Picture 1" descr="Number patterns in C#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patterns in C#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87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88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lastRenderedPageBreak/>
          <w:t xml:space="preserve"> 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public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static void Main(string[] </w:t>
        </w:r>
        <w:proofErr w:type="spell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args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89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90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91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92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int</w:t>
        </w:r>
        <w:proofErr w:type="spellEnd"/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i, j, k;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93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94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95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(i = 1; i &lt;= 7; i++)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9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9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{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19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19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(j = 1; j &lt;= i; ++j)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0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j);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2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0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for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 (k = 7 - i; k &gt;= 1; k--)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5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06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"*");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7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08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09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Console.Write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"\n");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10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11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}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12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13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14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    </w:t>
        </w:r>
        <w:proofErr w:type="spellStart"/>
        <w:proofErr w:type="gramStart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Console.ReadLine</w:t>
        </w:r>
        <w:proofErr w:type="spell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(</w:t>
        </w:r>
        <w:proofErr w:type="gramEnd"/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);</w:t>
        </w:r>
      </w:ins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15" w:author="Unknown"/>
          <w:rFonts w:ascii="Courier New" w:eastAsia="Times New Roman" w:hAnsi="Courier New" w:cs="Courier New"/>
          <w:color w:val="444444"/>
          <w:sz w:val="23"/>
          <w:szCs w:val="23"/>
        </w:rPr>
      </w:pPr>
    </w:p>
    <w:p w:rsidR="00530E8F" w:rsidRPr="00530E8F" w:rsidRDefault="00530E8F" w:rsidP="0053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216" w:author="Unknown"/>
          <w:rFonts w:ascii="Courier New" w:eastAsia="Times New Roman" w:hAnsi="Courier New" w:cs="Courier New"/>
          <w:color w:val="444444"/>
          <w:sz w:val="23"/>
          <w:szCs w:val="23"/>
        </w:rPr>
      </w:pPr>
      <w:ins w:id="217" w:author="Unknown">
        <w:r w:rsidRPr="00530E8F">
          <w:rPr>
            <w:rFonts w:ascii="Courier New" w:eastAsia="Times New Roman" w:hAnsi="Courier New" w:cs="Courier New"/>
            <w:color w:val="444444"/>
            <w:sz w:val="23"/>
            <w:szCs w:val="23"/>
          </w:rPr>
          <w:t>    }</w:t>
        </w:r>
      </w:ins>
    </w:p>
    <w:p w:rsidR="00530E8F" w:rsidRPr="00530E8F" w:rsidRDefault="00530E8F" w:rsidP="00530E8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ns w:id="218" w:author="Unknown"/>
          <w:rFonts w:ascii="Trebuchet MS" w:eastAsia="Times New Roman" w:hAnsi="Trebuchet MS" w:cs="Times New Roman"/>
          <w:color w:val="444444"/>
          <w:sz w:val="23"/>
          <w:szCs w:val="23"/>
        </w:rPr>
      </w:pPr>
      <w:ins w:id="219" w:author="Unknown"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t xml:space="preserve">Thanks for </w:t>
        </w:r>
        <w:proofErr w:type="gramStart"/>
        <w:r w:rsidRPr="00530E8F">
          <w:rPr>
            <w:rFonts w:ascii="Trebuchet MS" w:eastAsia="Times New Roman" w:hAnsi="Trebuchet MS" w:cs="Times New Roman"/>
            <w:color w:val="444444"/>
            <w:sz w:val="23"/>
            <w:szCs w:val="23"/>
          </w:rPr>
          <w:t>Visiting !!</w:t>
        </w:r>
        <w:proofErr w:type="gramEnd"/>
      </w:ins>
    </w:p>
    <w:p w:rsidR="00BF2E2E" w:rsidRDefault="00530E8F"/>
    <w:sectPr w:rsidR="00BF2E2E" w:rsidSect="00530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8F"/>
    <w:rsid w:val="00530E8F"/>
    <w:rsid w:val="00550C5B"/>
    <w:rsid w:val="008F1C27"/>
    <w:rsid w:val="00D2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0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0E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0E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E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0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0E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0E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E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harpstar.com/wp-content/uploads/2016/09/Num_pattern1.jpg?2d1e51&amp;2d1e51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sharpstar.com/wp-content/uploads/2016/08/Num_pattern8.jpg?2d1e51&amp;2d1e5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sharpstar.com/wp-content/uploads/2016/09/NumberPattern_csharp.jpg?2d1e51&amp;2d1e51" TargetMode="External"/><Relationship Id="rId11" Type="http://schemas.openxmlformats.org/officeDocument/2006/relationships/hyperlink" Target="https://dotnetfiddle.net/TpYvLY" TargetMode="External"/><Relationship Id="rId5" Type="http://schemas.openxmlformats.org/officeDocument/2006/relationships/hyperlink" Target="https://www.csharpstar.com/10-different-number-pattern-programs-in-csharp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dotnetfiddle.net/qn59E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csharpstar.com/wp-content/uploads/2016/09/num_pattern10.jpg?2d1e51&amp;2d1e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 ahmed</dc:creator>
  <cp:lastModifiedBy>reaz ahmed</cp:lastModifiedBy>
  <cp:revision>1</cp:revision>
  <dcterms:created xsi:type="dcterms:W3CDTF">2022-05-28T01:22:00Z</dcterms:created>
  <dcterms:modified xsi:type="dcterms:W3CDTF">2022-05-28T01:23:00Z</dcterms:modified>
</cp:coreProperties>
</file>